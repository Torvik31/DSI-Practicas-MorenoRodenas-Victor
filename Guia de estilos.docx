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718DA" w14:textId="35910F2F" w:rsidR="00227DB7" w:rsidRPr="00E432D2" w:rsidRDefault="00E432D2">
      <w:pPr>
        <w:rPr>
          <w:b/>
          <w:bCs/>
          <w:color w:val="002060"/>
          <w:sz w:val="36"/>
          <w:szCs w:val="36"/>
          <w:u w:val="single"/>
        </w:rPr>
      </w:pPr>
      <w:r w:rsidRPr="00E432D2">
        <w:rPr>
          <w:b/>
          <w:bCs/>
          <w:color w:val="002060"/>
          <w:sz w:val="36"/>
          <w:szCs w:val="36"/>
          <w:u w:val="single"/>
        </w:rPr>
        <w:t>GUIA DE ESTILO</w:t>
      </w:r>
    </w:p>
    <w:p w14:paraId="19004B7A" w14:textId="793F840B" w:rsidR="00E432D2" w:rsidRDefault="00E432D2">
      <w:pPr>
        <w:rPr>
          <w:b/>
          <w:bCs/>
          <w:sz w:val="24"/>
          <w:szCs w:val="24"/>
        </w:rPr>
      </w:pPr>
      <w:r>
        <w:rPr>
          <w:b/>
          <w:bCs/>
          <w:sz w:val="24"/>
          <w:szCs w:val="24"/>
        </w:rPr>
        <w:t>Víctor Moreno Rodenas</w:t>
      </w:r>
    </w:p>
    <w:p w14:paraId="14B99DB9" w14:textId="0C101340" w:rsidR="00E432D2" w:rsidRDefault="00E432D2">
      <w:pPr>
        <w:rPr>
          <w:b/>
          <w:bCs/>
          <w:sz w:val="24"/>
          <w:szCs w:val="24"/>
        </w:rPr>
      </w:pPr>
    </w:p>
    <w:p w14:paraId="5FBF42F5" w14:textId="5A3EB50B" w:rsidR="00167F76" w:rsidRPr="00167F76" w:rsidRDefault="00167F76">
      <w:pPr>
        <w:rPr>
          <w:b/>
          <w:bCs/>
          <w:color w:val="002060"/>
          <w:sz w:val="32"/>
          <w:szCs w:val="32"/>
        </w:rPr>
      </w:pPr>
      <w:r w:rsidRPr="00167F76">
        <w:rPr>
          <w:b/>
          <w:bCs/>
          <w:color w:val="002060"/>
          <w:sz w:val="32"/>
          <w:szCs w:val="32"/>
        </w:rPr>
        <w:t>Áreas principales</w:t>
      </w:r>
    </w:p>
    <w:p w14:paraId="6C667684" w14:textId="3F9DCF74" w:rsidR="00E432D2" w:rsidRPr="00F1428D" w:rsidRDefault="004F73FD">
      <w:pPr>
        <w:rPr>
          <w:sz w:val="24"/>
          <w:szCs w:val="24"/>
        </w:rPr>
      </w:pPr>
      <w:r>
        <w:rPr>
          <w:b/>
          <w:bCs/>
          <w:sz w:val="24"/>
          <w:szCs w:val="24"/>
        </w:rPr>
        <w:t>Público objetivo:</w:t>
      </w:r>
      <w:r w:rsidR="00F1428D">
        <w:rPr>
          <w:b/>
          <w:bCs/>
          <w:sz w:val="24"/>
          <w:szCs w:val="24"/>
        </w:rPr>
        <w:t xml:space="preserve"> </w:t>
      </w:r>
      <w:r w:rsidR="00F1428D">
        <w:rPr>
          <w:sz w:val="24"/>
          <w:szCs w:val="24"/>
        </w:rPr>
        <w:t>Debido a su larga extensión en contenido, y las grandes especificaciones y tecnicismos, nuestra web deberá orientarse a científicos o investigadores del ámbito que tratamos, en este caso centrados en el tema geográfico, mas concretamente los volcanes. Además podemos incluir un público menos experimentado pero que pretende captar grandes cantidades de información acerca de este tema.</w:t>
      </w:r>
    </w:p>
    <w:p w14:paraId="1E1650BD" w14:textId="336DC91E" w:rsidR="004F73FD" w:rsidRDefault="004F73FD">
      <w:pPr>
        <w:rPr>
          <w:sz w:val="24"/>
          <w:szCs w:val="24"/>
        </w:rPr>
      </w:pPr>
      <w:r>
        <w:rPr>
          <w:b/>
          <w:bCs/>
          <w:sz w:val="24"/>
          <w:szCs w:val="24"/>
        </w:rPr>
        <w:t>Tono</w:t>
      </w:r>
      <w:r w:rsidR="00BC5FEE">
        <w:rPr>
          <w:b/>
          <w:bCs/>
          <w:sz w:val="24"/>
          <w:szCs w:val="24"/>
        </w:rPr>
        <w:t xml:space="preserve"> y terminología</w:t>
      </w:r>
      <w:r>
        <w:rPr>
          <w:b/>
          <w:bCs/>
          <w:sz w:val="24"/>
          <w:szCs w:val="24"/>
        </w:rPr>
        <w:t>:</w:t>
      </w:r>
      <w:r w:rsidR="00F1428D">
        <w:rPr>
          <w:b/>
          <w:bCs/>
          <w:sz w:val="24"/>
          <w:szCs w:val="24"/>
        </w:rPr>
        <w:t xml:space="preserve"> </w:t>
      </w:r>
      <w:r w:rsidR="00BC5FEE">
        <w:rPr>
          <w:sz w:val="24"/>
          <w:szCs w:val="24"/>
        </w:rPr>
        <w:t xml:space="preserve">Al tratarse de un público adulto se </w:t>
      </w:r>
      <w:r w:rsidR="00BC5FEE">
        <w:rPr>
          <w:sz w:val="24"/>
          <w:szCs w:val="24"/>
        </w:rPr>
        <w:t xml:space="preserve">nos permite el uso de tecnicismos y de técnicas orientadas a público adulto y experimentado, sin preocuparnos por las necesidades de un </w:t>
      </w:r>
      <w:r w:rsidR="00BC5FEE">
        <w:rPr>
          <w:sz w:val="24"/>
          <w:szCs w:val="24"/>
        </w:rPr>
        <w:t>público</w:t>
      </w:r>
      <w:r w:rsidR="00BC5FEE">
        <w:rPr>
          <w:sz w:val="24"/>
          <w:szCs w:val="24"/>
        </w:rPr>
        <w:t xml:space="preserve"> infantil.</w:t>
      </w:r>
    </w:p>
    <w:p w14:paraId="15C9580C" w14:textId="48953082" w:rsidR="002823DD" w:rsidRPr="00F1428D" w:rsidRDefault="002823DD">
      <w:pPr>
        <w:rPr>
          <w:sz w:val="24"/>
          <w:szCs w:val="24"/>
        </w:rPr>
      </w:pPr>
      <w:r>
        <w:rPr>
          <w:b/>
          <w:bCs/>
          <w:sz w:val="24"/>
          <w:szCs w:val="24"/>
        </w:rPr>
        <w:t xml:space="preserve">Estructura: </w:t>
      </w:r>
      <w:r>
        <w:rPr>
          <w:sz w:val="24"/>
          <w:szCs w:val="24"/>
        </w:rPr>
        <w:t xml:space="preserve">La organización del sitio web será Lineal y Jerárquica (2 niveles). </w:t>
      </w:r>
      <w:r>
        <w:rPr>
          <w:sz w:val="24"/>
          <w:szCs w:val="24"/>
        </w:rPr>
        <w:t>Con un menú en acordeón a la izquierda de la página en todo momento</w:t>
      </w:r>
      <w:r w:rsidR="00061A4D">
        <w:rPr>
          <w:sz w:val="24"/>
          <w:szCs w:val="24"/>
        </w:rPr>
        <w:t>. Permitiendo leer la información en la parte restante de la pantalla, respetando unos márgenes</w:t>
      </w:r>
      <w:r>
        <w:rPr>
          <w:sz w:val="24"/>
          <w:szCs w:val="24"/>
        </w:rPr>
        <w:t>.</w:t>
      </w:r>
    </w:p>
    <w:p w14:paraId="6313BFC2" w14:textId="27B90A28" w:rsidR="00BC5FEE" w:rsidRDefault="00BC5FEE">
      <w:pPr>
        <w:rPr>
          <w:sz w:val="24"/>
          <w:szCs w:val="24"/>
        </w:rPr>
      </w:pPr>
      <w:r>
        <w:rPr>
          <w:b/>
          <w:bCs/>
          <w:sz w:val="24"/>
          <w:szCs w:val="24"/>
        </w:rPr>
        <w:t>Colores:</w:t>
      </w:r>
      <w:r w:rsidRPr="00BC5FEE">
        <w:rPr>
          <w:sz w:val="24"/>
          <w:szCs w:val="24"/>
        </w:rPr>
        <w:t xml:space="preserve"> </w:t>
      </w:r>
      <w:r>
        <w:rPr>
          <w:sz w:val="24"/>
          <w:szCs w:val="24"/>
        </w:rPr>
        <w:t>Seguiremos un esquema de color de tipo monocromático, con diferentes gamas y tonalidades del color naranja, siendo este el color que un usuario medio puede relacionar cuando se habla de un volcán.</w:t>
      </w:r>
    </w:p>
    <w:p w14:paraId="00C759B5" w14:textId="4125A0A3" w:rsidR="00BC5FEE" w:rsidRPr="00551226" w:rsidRDefault="00BC5FEE">
      <w:pPr>
        <w:rPr>
          <w:sz w:val="24"/>
          <w:szCs w:val="24"/>
        </w:rPr>
      </w:pPr>
      <w:r w:rsidRPr="00BC5FEE">
        <w:rPr>
          <w:b/>
          <w:bCs/>
          <w:sz w:val="24"/>
          <w:szCs w:val="24"/>
        </w:rPr>
        <w:t xml:space="preserve">Tipo de letra: </w:t>
      </w:r>
      <w:r w:rsidR="00551226">
        <w:rPr>
          <w:sz w:val="24"/>
          <w:szCs w:val="24"/>
        </w:rPr>
        <w:t xml:space="preserve">Letra de tamaño 12px para texto general en el que se da información. Letra de tamaño 18px a la hora de mostrar un titulo o un salto a otro apartado. </w:t>
      </w:r>
    </w:p>
    <w:p w14:paraId="7192D16B" w14:textId="1FA63DB8" w:rsidR="004F73FD" w:rsidRDefault="004F73FD">
      <w:pPr>
        <w:rPr>
          <w:b/>
          <w:bCs/>
          <w:sz w:val="24"/>
          <w:szCs w:val="24"/>
        </w:rPr>
      </w:pPr>
      <w:r>
        <w:rPr>
          <w:b/>
          <w:bCs/>
          <w:sz w:val="24"/>
          <w:szCs w:val="24"/>
        </w:rPr>
        <w:t>Contenido:</w:t>
      </w:r>
      <w:r w:rsidR="00BC5FEE" w:rsidRPr="00BC5FEE">
        <w:rPr>
          <w:sz w:val="24"/>
          <w:szCs w:val="24"/>
        </w:rPr>
        <w:t xml:space="preserve"> Grandes cantidades de información </w:t>
      </w:r>
      <w:r w:rsidR="00BC5FEE">
        <w:rPr>
          <w:sz w:val="24"/>
          <w:szCs w:val="24"/>
        </w:rPr>
        <w:t xml:space="preserve">en texto </w:t>
      </w:r>
      <w:r w:rsidR="00BC5FEE" w:rsidRPr="00BC5FEE">
        <w:rPr>
          <w:sz w:val="24"/>
          <w:szCs w:val="24"/>
        </w:rPr>
        <w:t>acerca de los volcanes</w:t>
      </w:r>
      <w:r w:rsidR="00BC5FEE">
        <w:rPr>
          <w:sz w:val="24"/>
          <w:szCs w:val="24"/>
        </w:rPr>
        <w:t xml:space="preserve">, acompañadas de imágenes multimedia para ilustrar de manera visual la información que se trata en cada apartado. </w:t>
      </w:r>
    </w:p>
    <w:p w14:paraId="57FB48CA" w14:textId="77777777" w:rsidR="002823DD" w:rsidRDefault="002823DD" w:rsidP="00BC5FEE">
      <w:pPr>
        <w:rPr>
          <w:b/>
          <w:bCs/>
          <w:color w:val="002060"/>
          <w:sz w:val="32"/>
          <w:szCs w:val="32"/>
        </w:rPr>
      </w:pPr>
    </w:p>
    <w:p w14:paraId="3308CF6C" w14:textId="0FBCC5C1" w:rsidR="002823DD" w:rsidRPr="002823DD" w:rsidRDefault="002823DD" w:rsidP="00BC5FEE">
      <w:pPr>
        <w:rPr>
          <w:b/>
          <w:bCs/>
          <w:color w:val="002060"/>
          <w:sz w:val="32"/>
          <w:szCs w:val="32"/>
        </w:rPr>
      </w:pPr>
      <w:proofErr w:type="spellStart"/>
      <w:r w:rsidRPr="00167F76">
        <w:rPr>
          <w:b/>
          <w:bCs/>
          <w:color w:val="002060"/>
          <w:sz w:val="32"/>
          <w:szCs w:val="32"/>
        </w:rPr>
        <w:t>Wireframe</w:t>
      </w:r>
      <w:proofErr w:type="spellEnd"/>
    </w:p>
    <w:p w14:paraId="3E56EB74" w14:textId="57AD6BAE" w:rsidR="007C247C" w:rsidRDefault="00BC5FEE" w:rsidP="00BC5FEE">
      <w:pPr>
        <w:rPr>
          <w:sz w:val="24"/>
          <w:szCs w:val="24"/>
        </w:rPr>
      </w:pPr>
      <w:r>
        <w:rPr>
          <w:sz w:val="24"/>
          <w:szCs w:val="24"/>
        </w:rPr>
        <w:t xml:space="preserve">Siguiendo </w:t>
      </w:r>
      <w:r w:rsidR="007C247C">
        <w:rPr>
          <w:sz w:val="24"/>
          <w:szCs w:val="24"/>
        </w:rPr>
        <w:t>los</w:t>
      </w:r>
      <w:r>
        <w:rPr>
          <w:sz w:val="24"/>
          <w:szCs w:val="24"/>
        </w:rPr>
        <w:t xml:space="preserve"> siguiente</w:t>
      </w:r>
      <w:r w:rsidR="007C247C">
        <w:rPr>
          <w:sz w:val="24"/>
          <w:szCs w:val="24"/>
        </w:rPr>
        <w:t>s</w:t>
      </w:r>
      <w:r>
        <w:rPr>
          <w:sz w:val="24"/>
          <w:szCs w:val="24"/>
        </w:rPr>
        <w:t xml:space="preserve"> </w:t>
      </w:r>
      <w:r w:rsidR="007C247C">
        <w:rPr>
          <w:sz w:val="24"/>
          <w:szCs w:val="24"/>
        </w:rPr>
        <w:t>patrones</w:t>
      </w:r>
      <w:r>
        <w:rPr>
          <w:sz w:val="24"/>
          <w:szCs w:val="24"/>
        </w:rPr>
        <w:t xml:space="preserve"> de diseño</w:t>
      </w:r>
      <w:r>
        <w:rPr>
          <w:b/>
          <w:bCs/>
          <w:sz w:val="24"/>
          <w:szCs w:val="24"/>
        </w:rPr>
        <w:t>:</w:t>
      </w:r>
      <w:r w:rsidRPr="004F73FD">
        <w:rPr>
          <w:sz w:val="24"/>
          <w:szCs w:val="24"/>
        </w:rPr>
        <w:t xml:space="preserve"> </w:t>
      </w:r>
    </w:p>
    <w:p w14:paraId="1F16610D" w14:textId="6ED29F37" w:rsidR="00E8477B" w:rsidRPr="00C96504" w:rsidRDefault="00BC5FEE" w:rsidP="007C247C">
      <w:pPr>
        <w:pStyle w:val="Prrafodelista"/>
        <w:numPr>
          <w:ilvl w:val="0"/>
          <w:numId w:val="1"/>
        </w:numPr>
        <w:rPr>
          <w:b/>
          <w:bCs/>
          <w:sz w:val="24"/>
          <w:szCs w:val="24"/>
        </w:rPr>
      </w:pPr>
      <w:r w:rsidRPr="007C247C">
        <w:rPr>
          <w:sz w:val="24"/>
          <w:szCs w:val="24"/>
        </w:rPr>
        <w:t>“</w:t>
      </w:r>
      <w:proofErr w:type="spellStart"/>
      <w:r w:rsidR="00E8477B" w:rsidRPr="00C96504">
        <w:rPr>
          <w:sz w:val="24"/>
          <w:szCs w:val="24"/>
        </w:rPr>
        <w:t>Accordion</w:t>
      </w:r>
      <w:proofErr w:type="spellEnd"/>
      <w:r w:rsidR="00E8477B" w:rsidRPr="00C96504">
        <w:rPr>
          <w:sz w:val="24"/>
          <w:szCs w:val="24"/>
        </w:rPr>
        <w:t xml:space="preserve"> </w:t>
      </w:r>
      <w:proofErr w:type="spellStart"/>
      <w:r w:rsidR="00E8477B" w:rsidRPr="00C96504">
        <w:rPr>
          <w:sz w:val="24"/>
          <w:szCs w:val="24"/>
        </w:rPr>
        <w:t>Menu</w:t>
      </w:r>
      <w:proofErr w:type="spellEnd"/>
      <w:r w:rsidRPr="00C96504">
        <w:rPr>
          <w:sz w:val="24"/>
          <w:szCs w:val="24"/>
        </w:rPr>
        <w:t>” (</w:t>
      </w:r>
      <w:hyperlink r:id="rId5" w:history="1">
        <w:r w:rsidR="00E8477B" w:rsidRPr="00C96504">
          <w:rPr>
            <w:rStyle w:val="Hipervnculo"/>
            <w:sz w:val="24"/>
            <w:szCs w:val="24"/>
          </w:rPr>
          <w:t>https://ui-patterns.com/patterns/Accordio</w:t>
        </w:r>
        <w:r w:rsidR="00E8477B" w:rsidRPr="00C96504">
          <w:rPr>
            <w:rStyle w:val="Hipervnculo"/>
            <w:sz w:val="24"/>
            <w:szCs w:val="24"/>
          </w:rPr>
          <w:t>n</w:t>
        </w:r>
        <w:r w:rsidR="00E8477B" w:rsidRPr="00C96504">
          <w:rPr>
            <w:rStyle w:val="Hipervnculo"/>
            <w:sz w:val="24"/>
            <w:szCs w:val="24"/>
          </w:rPr>
          <w:t>Menu</w:t>
        </w:r>
      </w:hyperlink>
      <w:r w:rsidR="00E8477B" w:rsidRPr="00C96504">
        <w:rPr>
          <w:sz w:val="24"/>
          <w:szCs w:val="24"/>
        </w:rPr>
        <w:t>):</w:t>
      </w:r>
    </w:p>
    <w:p w14:paraId="23EDC394" w14:textId="0B03366F" w:rsidR="00E8477B" w:rsidRPr="00C96504" w:rsidRDefault="00E8477B" w:rsidP="00E8477B">
      <w:pPr>
        <w:pStyle w:val="Prrafodelista"/>
        <w:rPr>
          <w:sz w:val="24"/>
          <w:szCs w:val="24"/>
        </w:rPr>
      </w:pPr>
      <w:r w:rsidRPr="00C96504">
        <w:rPr>
          <w:sz w:val="24"/>
          <w:szCs w:val="24"/>
        </w:rPr>
        <w:t xml:space="preserve">El usuario necesita navegar a lo largo de una sección concreta </w:t>
      </w:r>
      <w:r w:rsidR="00C96504" w:rsidRPr="00C96504">
        <w:rPr>
          <w:sz w:val="24"/>
          <w:szCs w:val="24"/>
        </w:rPr>
        <w:t xml:space="preserve">de la página </w:t>
      </w:r>
      <w:r w:rsidRPr="00C96504">
        <w:rPr>
          <w:sz w:val="24"/>
          <w:szCs w:val="24"/>
        </w:rPr>
        <w:t xml:space="preserve">mientras que sigue siendo capaz de navegar rápidamente a otra. </w:t>
      </w:r>
    </w:p>
    <w:p w14:paraId="21727A04" w14:textId="54898D65" w:rsidR="007C247C" w:rsidRPr="00C96504" w:rsidRDefault="007C247C" w:rsidP="007C247C">
      <w:pPr>
        <w:pStyle w:val="Prrafodelista"/>
        <w:numPr>
          <w:ilvl w:val="0"/>
          <w:numId w:val="1"/>
        </w:numPr>
        <w:rPr>
          <w:b/>
          <w:bCs/>
          <w:sz w:val="24"/>
          <w:szCs w:val="24"/>
        </w:rPr>
      </w:pPr>
      <w:r w:rsidRPr="00C96504">
        <w:rPr>
          <w:sz w:val="24"/>
          <w:szCs w:val="24"/>
        </w:rPr>
        <w:t>“</w:t>
      </w:r>
      <w:proofErr w:type="spellStart"/>
      <w:r w:rsidRPr="00C96504">
        <w:rPr>
          <w:sz w:val="24"/>
          <w:szCs w:val="24"/>
        </w:rPr>
        <w:t>Login</w:t>
      </w:r>
      <w:proofErr w:type="spellEnd"/>
      <w:r w:rsidRPr="00C96504">
        <w:rPr>
          <w:sz w:val="24"/>
          <w:szCs w:val="24"/>
        </w:rPr>
        <w:t>” (</w:t>
      </w:r>
      <w:hyperlink r:id="rId6" w:history="1">
        <w:r w:rsidRPr="00C96504">
          <w:rPr>
            <w:rStyle w:val="Hipervnculo"/>
            <w:sz w:val="24"/>
            <w:szCs w:val="24"/>
          </w:rPr>
          <w:t>http://www.welie.com/patterns/showPattern.php?p</w:t>
        </w:r>
        <w:r w:rsidRPr="00C96504">
          <w:rPr>
            <w:rStyle w:val="Hipervnculo"/>
            <w:sz w:val="24"/>
            <w:szCs w:val="24"/>
          </w:rPr>
          <w:t>a</w:t>
        </w:r>
        <w:r w:rsidRPr="00C96504">
          <w:rPr>
            <w:rStyle w:val="Hipervnculo"/>
            <w:sz w:val="24"/>
            <w:szCs w:val="24"/>
          </w:rPr>
          <w:t>tternID=login</w:t>
        </w:r>
      </w:hyperlink>
      <w:r w:rsidRPr="00C96504">
        <w:rPr>
          <w:sz w:val="24"/>
          <w:szCs w:val="24"/>
        </w:rPr>
        <w:t>):</w:t>
      </w:r>
    </w:p>
    <w:p w14:paraId="793527A7" w14:textId="1C9F01F8" w:rsidR="007C247C" w:rsidRPr="00C96504" w:rsidRDefault="007C247C" w:rsidP="007C247C">
      <w:pPr>
        <w:pStyle w:val="Prrafodelista"/>
        <w:rPr>
          <w:sz w:val="24"/>
          <w:szCs w:val="24"/>
        </w:rPr>
      </w:pPr>
      <w:r w:rsidRPr="00C96504">
        <w:rPr>
          <w:sz w:val="24"/>
          <w:szCs w:val="24"/>
        </w:rPr>
        <w:t>El usuario necesita identificarse a si mismo para poder guardar información acerca de él</w:t>
      </w:r>
      <w:r w:rsidR="00E8477B" w:rsidRPr="00C96504">
        <w:rPr>
          <w:sz w:val="24"/>
          <w:szCs w:val="24"/>
        </w:rPr>
        <w:t xml:space="preserve">. Guardar esta información será útil </w:t>
      </w:r>
      <w:r w:rsidRPr="00C96504">
        <w:rPr>
          <w:sz w:val="24"/>
          <w:szCs w:val="24"/>
        </w:rPr>
        <w:t xml:space="preserve">para el proceso que </w:t>
      </w:r>
      <w:r w:rsidR="00E8477B" w:rsidRPr="00C96504">
        <w:rPr>
          <w:sz w:val="24"/>
          <w:szCs w:val="24"/>
        </w:rPr>
        <w:t>está</w:t>
      </w:r>
      <w:r w:rsidRPr="00C96504">
        <w:rPr>
          <w:sz w:val="24"/>
          <w:szCs w:val="24"/>
        </w:rPr>
        <w:t xml:space="preserve"> realizando</w:t>
      </w:r>
      <w:r w:rsidR="00E8477B" w:rsidRPr="00C96504">
        <w:rPr>
          <w:sz w:val="24"/>
          <w:szCs w:val="24"/>
        </w:rPr>
        <w:t xml:space="preserve"> el usuario</w:t>
      </w:r>
      <w:r w:rsidRPr="00C96504">
        <w:rPr>
          <w:sz w:val="24"/>
          <w:szCs w:val="24"/>
        </w:rPr>
        <w:t xml:space="preserve">. </w:t>
      </w:r>
    </w:p>
    <w:p w14:paraId="1B1B4583" w14:textId="77777777" w:rsidR="00E8477B" w:rsidRDefault="00E8477B" w:rsidP="007C247C">
      <w:pPr>
        <w:pStyle w:val="Prrafodelista"/>
        <w:rPr>
          <w:sz w:val="24"/>
          <w:szCs w:val="24"/>
        </w:rPr>
      </w:pPr>
    </w:p>
    <w:p w14:paraId="4021B5F5" w14:textId="77777777" w:rsidR="007C247C" w:rsidRPr="007C247C" w:rsidRDefault="007C247C" w:rsidP="007C247C">
      <w:pPr>
        <w:pStyle w:val="Prrafodelista"/>
        <w:rPr>
          <w:b/>
          <w:bCs/>
          <w:sz w:val="24"/>
          <w:szCs w:val="24"/>
        </w:rPr>
      </w:pPr>
    </w:p>
    <w:p w14:paraId="0B0874C6" w14:textId="50DC4E17" w:rsidR="004F73FD" w:rsidRDefault="004F73FD">
      <w:pPr>
        <w:rPr>
          <w:b/>
          <w:bCs/>
          <w:sz w:val="24"/>
          <w:szCs w:val="24"/>
        </w:rPr>
      </w:pPr>
    </w:p>
    <w:p w14:paraId="42993658" w14:textId="77777777" w:rsidR="00167F76" w:rsidRPr="002823DD" w:rsidRDefault="00167F76">
      <w:pPr>
        <w:rPr>
          <w:color w:val="002060"/>
          <w:sz w:val="24"/>
          <w:szCs w:val="24"/>
        </w:rPr>
      </w:pPr>
    </w:p>
    <w:p w14:paraId="6617B3F7" w14:textId="77777777" w:rsidR="004F73FD" w:rsidRPr="00E432D2" w:rsidRDefault="004F73FD">
      <w:pPr>
        <w:rPr>
          <w:b/>
          <w:bCs/>
          <w:sz w:val="24"/>
          <w:szCs w:val="24"/>
        </w:rPr>
      </w:pPr>
    </w:p>
    <w:sectPr w:rsidR="004F73FD" w:rsidRPr="00E43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40130"/>
    <w:multiLevelType w:val="hybridMultilevel"/>
    <w:tmpl w:val="9D2C0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84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35"/>
    <w:rsid w:val="00061A4D"/>
    <w:rsid w:val="00167F76"/>
    <w:rsid w:val="00207035"/>
    <w:rsid w:val="00227DB7"/>
    <w:rsid w:val="002823DD"/>
    <w:rsid w:val="004F73FD"/>
    <w:rsid w:val="00551226"/>
    <w:rsid w:val="00652E85"/>
    <w:rsid w:val="00771185"/>
    <w:rsid w:val="007C247C"/>
    <w:rsid w:val="00BC5FEE"/>
    <w:rsid w:val="00C96504"/>
    <w:rsid w:val="00E432D2"/>
    <w:rsid w:val="00E8477B"/>
    <w:rsid w:val="00F14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E695"/>
  <w15:chartTrackingRefBased/>
  <w15:docId w15:val="{528635B5-F3BF-4A27-9557-83634C4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F73FD"/>
    <w:rPr>
      <w:color w:val="0563C1" w:themeColor="hyperlink"/>
      <w:u w:val="single"/>
    </w:rPr>
  </w:style>
  <w:style w:type="character" w:styleId="Mencinsinresolver">
    <w:name w:val="Unresolved Mention"/>
    <w:basedOn w:val="Fuentedeprrafopredeter"/>
    <w:uiPriority w:val="99"/>
    <w:semiHidden/>
    <w:unhideWhenUsed/>
    <w:rsid w:val="004F73FD"/>
    <w:rPr>
      <w:color w:val="605E5C"/>
      <w:shd w:val="clear" w:color="auto" w:fill="E1DFDD"/>
    </w:rPr>
  </w:style>
  <w:style w:type="character" w:styleId="Hipervnculovisitado">
    <w:name w:val="FollowedHyperlink"/>
    <w:basedOn w:val="Fuentedeprrafopredeter"/>
    <w:uiPriority w:val="99"/>
    <w:semiHidden/>
    <w:unhideWhenUsed/>
    <w:rsid w:val="00BC5FEE"/>
    <w:rPr>
      <w:color w:val="954F72" w:themeColor="followedHyperlink"/>
      <w:u w:val="single"/>
    </w:rPr>
  </w:style>
  <w:style w:type="paragraph" w:styleId="Prrafodelista">
    <w:name w:val="List Paragraph"/>
    <w:basedOn w:val="Normal"/>
    <w:uiPriority w:val="34"/>
    <w:qFormat/>
    <w:rsid w:val="007C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1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lie.com/patterns/showPattern.php?patternID=login" TargetMode="External"/><Relationship Id="rId5" Type="http://schemas.openxmlformats.org/officeDocument/2006/relationships/hyperlink" Target="https://ui-patterns.com/patterns/AccordionMenu"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MORENO RÓDENAS</dc:creator>
  <cp:keywords/>
  <dc:description/>
  <cp:lastModifiedBy>VÍCTOR MORENO RÓDENAS</cp:lastModifiedBy>
  <cp:revision>8</cp:revision>
  <dcterms:created xsi:type="dcterms:W3CDTF">2022-10-17T10:24:00Z</dcterms:created>
  <dcterms:modified xsi:type="dcterms:W3CDTF">2022-10-18T18:28:00Z</dcterms:modified>
</cp:coreProperties>
</file>